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false; lines that start with one of {a, e, i, o, u, A, E, I, O, U}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b) true; the shortest possible matched line is of length 3; 2 from the {2, 3}; 1 from the [^0-9]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 false; one child is created after fork() == 0, and only it reaches that part of the code, because the return code of fork() is 0 in the child process and the child PID != 0 in the parent;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false; both the parent and the child created by fork() evaluate the condition, that’s why only the child enters the “if” branch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5 - 2 = 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Rows with c3 == 2 or c3 == 5: 1, 3, 5, 6, 7, 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Unique c1, c2 in these rows: (10, 5), (20, 7), (30, 2), (30, 3), (40, 4) =&gt; 5 results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Cod1: 1 on 3 rows; 2 on 3 rows; 3 on 2 rows =&gt; 2 results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{A, B} -&gt; {D, E} - false; A = B = 1 in both rows 1 and 6, but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row 1: D = 1, E =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row 6: D = 2, E = 3 (diff than row 1 =&gt; not a func dep)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{CodP, B} -&gt; {D} - true; {CodP, B} are all unique except on rows 2, 3, but on those rows D has the same value (3), therefore the dependence is satisfied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3 - 2 =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Fk1 = 1 on the first 3 rows; fk1, fk2 are unique on all 3 =&gt; 3 results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Fk1 = 2 on the last 2 rows; fk1, fk2 are unique on both =&gt; 2 results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A..D all find the (Name, ProcesVerbalId) who took part in the accident;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false; it doesn't check for the different owner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false; it finds all people who don't own any cars - but a person who owns a car can also cause the accident, just with someone else's car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 true; it finds all the owners of the car involved in the accident and then checks that PersoanaId is not among them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d) ? the requirement is ambiguous: “the car has another owner” - is it </w:t>
      </w:r>
      <w:r w:rsidDel="00000000" w:rsidR="00000000" w:rsidRPr="00000000">
        <w:rPr>
          <w:i w:val="1"/>
          <w:rtl w:val="0"/>
        </w:rPr>
        <w:t xml:space="preserve">PersoanaId + another owner(s)</w:t>
      </w:r>
      <w:r w:rsidDel="00000000" w:rsidR="00000000" w:rsidRPr="00000000">
        <w:rPr>
          <w:rtl w:val="0"/>
        </w:rPr>
        <w:t xml:space="preserve"> or just </w:t>
      </w:r>
      <w:r w:rsidDel="00000000" w:rsidR="00000000" w:rsidRPr="00000000">
        <w:rPr>
          <w:i w:val="1"/>
          <w:rtl w:val="0"/>
        </w:rPr>
        <w:t xml:space="preserve">another owner(s)</w:t>
      </w:r>
      <w:r w:rsidDel="00000000" w:rsidR="00000000" w:rsidRPr="00000000">
        <w:rPr>
          <w:rtl w:val="0"/>
        </w:rPr>
        <w:t xml:space="preserve">; (a car can have multiple owners according to the schema)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 checks if there exists another (!= PersoanaId) owner for the car involved in the accident, but that doesn’t mean that PersoanaId is not also an owner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e) false obvs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- current index; n = len(x); x = arr;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 = product of all numbers from x whose last 2 digits are equal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 = no. of numbers without that property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returns y * (no. of numbers with property), or 0 if there are no such numbers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program won't compile, because there is no default constructor for Vehicle; a solution is to add a def constr to Vehicle; another sol is to use member initialization lists, sth like: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Scooter(double s): Vehicle(s) {}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we fix this, the program will run; bc virtual functions are binded at runtime and regular functions at compile time =&gt; go() is called for Scooter, accelerate() is called for Vehicle;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PS: similar situation in AP61, however the base class is abstract =&gt; this error won’t occur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 = arr, n = len(x), i = crt index;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 = sum of all even numbers from 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 = no. of odds in 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arithmetic mean of the even numbers in x, or 0 if there are no even numbers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B() - the D constructor calls the B constructor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B.f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Function h - dd.h() is called from a D object bc of virtual void h(), so dd is binded to a D object;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D.f - B.h -&gt; B.g calls the f() method from D, dd is still binded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nothing; it starts with 2-3 vowels, but it needs to end with a non-digit;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 not sure about escaping - if the curly brackets are escaped, it also needs to contain the seq "{2,3}"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PS: this is if the quotes are regular ("); the ones in the pdf are different tho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instead of {2,} (at least 2), use {2} (exactly 2); {2,} would have also matched strings of odd lengths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replace [A-Z0-9] with [A-F0-9]; hexa digits are only A-F, not A-Z;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"^[A-F0-9]\{2\}\([A-F0-9]\{2\}\)*$"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I3?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normally it doesn't work; exec is not called exec(args), those are execvp, execlp...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but assuming it behaves like execlp, it should run "ls" in /home (lists all the files / directories in the /home directory)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Displays all the lines in a file, excluding those which start with at least one “#”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normal case, bc it's just a regex (no grep / sed) and the curly braces are escaped: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one of {0, 1}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"{1,}"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one of {+, -, *, /}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"{1,}"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so definitely no binary numbers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otherwise, if we assume the special use of curly brackets: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one or more of {0, 1}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one or more of {+, -, *, /}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still no binary numbers, because those cannot start with a zero (and this pattern can)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“\” means escaping &lt;=&gt; special characters lose their meaning ("\+" no longer means one or more etc.); therefore, \{\} means that we are searching for the curly brackets themselves, not their special meaning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4; fork() == 0 will create the first child process, lines 2-3 are no longer executed by the parent; before line 2 there is 1 child, which become 2 after it; both child procs execute the second fork() =&gt; 2 new child procs =&gt; 4 in total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Assume the for is up to n =&gt; 2^n processes in total (including the parent); all of them will print sth after their child processes finish their execution; if a proc has no child procs, it exits the while loop instantly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{C1, C2} -&gt; {C4} - true;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rows 1, 5: C1 = C2 = 1, C4 =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rows 2, 3: C1 = 1, C2 = 2, C4 = 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I11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BC bubblesort = O(n)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BC merge sort = O(n log n)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BC insertion = O(n)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BC selection = O(n ^ 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BC quicksort = O(n log n)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not sure what "greater" means tho; if "better" =&gt; insertion; if "larger" =&gt; all others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I12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Linear (sequential) search; cannot do binary bc the numbers are not ordered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I13 - is it the continuation of I12 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Assume length = 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 seq searches =&gt; n * m, no extra memory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sort + n bin searches =&gt; m log m + n log m = (m + n) log m, O(1) extra memory if we use heapsort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I14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bool isPal(int nr) {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int rev = 0, nrCopy = nr;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while (nr &gt; 0) {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rev = rev * 10 + nr % 10;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nr /= 10;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return rev == nrCopy;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 multiple of 10 is never a palindrome (the leading digit cannot be 0, therefore it won’t match the last digit) =&gt; returns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I16+17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WC quicksort = O(n ^ 2); a vector with all elements equal; or if the pivot is always the min / max in the vector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I18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BC insertion sort = O(n); a vector that already sorted in the order that we want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I19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WC insertion sort = O(n ^ 2); a vector in reverse order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I20</w:t>
      </w:r>
    </w:p>
    <w:p w:rsidR="00000000" w:rsidDel="00000000" w:rsidP="00000000" w:rsidRDefault="00000000" w:rsidRPr="00000000" w14:paraId="0000008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It should be a reference to the derived obj, sth like: </w:t>
      </w:r>
    </w:p>
    <w:p w:rsidR="00000000" w:rsidDel="00000000" w:rsidP="00000000" w:rsidRDefault="00000000" w:rsidRPr="00000000" w14:paraId="0000008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DerivedObj d = DerivedObj();</w:t>
      </w:r>
    </w:p>
    <w:p w:rsidR="00000000" w:rsidDel="00000000" w:rsidP="00000000" w:rsidRDefault="00000000" w:rsidRPr="00000000" w14:paraId="0000008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BaseObj&amp; b = 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I21</w:t>
        <w:br w:type="textWrapping"/>
        <w:t xml:space="preserve">Abstract class - has at least 1 abstract (not implemented) method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I22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Friend class - can access private fields of its friends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I23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Copy constructor - called when doing Point x2 = x1; (x1 is already instantiated)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I25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First the constructor of the main class is called (the default constr - if using member initialization lists, we can specify another one to be called); then the derived constr is called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AP1 - same as I4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AP2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a) false; not all lines that start with A are matched; ex. AX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b) (I assume it's multiple of 2, like for I2) false; because {2,} means "at least two times", therefore hexa sequences of odd lengths (3, 5..) are accepted; moreover, there's a [A-Z0-9] instead of [A-F0-9] (hexa letter values are only A-F);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AP3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AP4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sed “/^$/d” d.sh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AP5</w:t>
      </w:r>
    </w:p>
    <w:p w:rsidR="00000000" w:rsidDel="00000000" w:rsidP="00000000" w:rsidRDefault="00000000" w:rsidRPr="00000000" w14:paraId="000000A8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“Increases and decreases” ⇔ additions and subtractions 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grep -E “^0|(1[0-1]{,2})[+-]0|(1[0-1]{,2})” a.txt</w:t>
      </w:r>
    </w:p>
    <w:p w:rsidR="00000000" w:rsidDel="00000000" w:rsidP="00000000" w:rsidRDefault="00000000" w:rsidRPr="00000000" w14:paraId="000000AA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“Binary number &lt; 8” ⇔ either 0 or a number of &lt; 3 digits, the leading digit = 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AP6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1. true;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2. true; it deletes all lines that contain “#”; this also means the lines that start with “#”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AP7 - same as AP3 (displays only the non-commented lines)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AP8 - same as AP5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AP9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1. false;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2. false; it can also contain additions, subtractions and divisions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AP10 - same as AP3 (displays only the non-commented lines)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AP11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1. false; besides A, lines can start with B..F, or a..f, or digits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2. true; it does print those lines, but many others as well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AP12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1. true?; tho numbers such as -0000001.5 are also accepted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2. false; it replaces just the numbers themselves (all of them, because of the “g” flag), not the entire line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AP13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If we only want lines that contain such a hexa no. somewhere inside them, then remove the anchors (^, $):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grep -i “[A-F0-9]\{2\}\([A-F0-9]\{2\}\)*”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if we also need to ensure that the number starts with a non-zero: 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grep -E -i “0|[A-F1-9][A-F0-9]([A-F0-9]{2})*”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AP14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1. false; 16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2. false; all processes will print after their child procs are finished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AP15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1. no; up to 16 procs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2. It’s not executed at all, the parent gets stuck in the while loop bc wait() never returns 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AP17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?Both the child process and the parent will do “ls”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AP18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fork() returns -1 in case of error, so the execl line is executed in the parent process and overwrites it;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Prints all the files + directories in the crt location (classic ls), but sorts them in ascending order of the last modification time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AP19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1. true;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2. true; even processes with no children will enter the wait, but will immediately exit it with error ECHILD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manual</w:t>
        </w:r>
      </w:hyperlink>
      <w:r w:rsidDel="00000000" w:rsidR="00000000" w:rsidRPr="00000000">
        <w:rPr>
          <w:rtl w:val="0"/>
        </w:rPr>
        <w:t xml:space="preserve">); in that case, wait() will return -1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AP20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1. true;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2. true;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AP21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1. false; see AP27, all procs will be stuck in infinite loops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2. true;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AP22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1. false; 8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2. true; wait() returns after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of its child procs finishes exec, and it’s not in a while loop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AP23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1. true;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2. false;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AP24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1. false; 16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2. false;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AP25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1. true; 2 processes after i = 0; 4 after i = 1..; 16 after i = 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2. true; see AP27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AP26</w:t>
      </w:r>
    </w:p>
    <w:p w:rsidR="00000000" w:rsidDel="00000000" w:rsidP="00000000" w:rsidRDefault="00000000" w:rsidRPr="00000000" w14:paraId="000000F1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$# -ge 1 ⇔ no. of command-line args &gt;= 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-e $1 ⇔ file given by the first cl argument exists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* file $1 - prints the type of the file given by arg 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AP27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1. true; the last 4 children (i = 2) are created after the fork() is executed, therefore they never reach that line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2. false; wait(NULL) waits for 1 child to finish exec and returns its PID, or -1 if error; however, this while condition is “!= 0”, and wait() never returns 0 =&gt; every process will remain stuck in an infinite loop; change the cond to “&gt; 0” and it waits for all children to finish;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AP28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 row, the one with ID = 2; 1 column “NumeMagazin”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AP29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5; “_” in patterns means 1 arbitrary character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AP30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P.Nume, C.Marca, C.Denumire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Lucescu Ana, NULL, NULL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AP31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Column B; tuples (10), (35), (30)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AP33 part 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a) true; no repeating attributes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b) true; PK has just one attribute =&gt; no key has any proper subsets =&gt; every non-prime is fully functionally dep on every key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c) false; A -&gt; BC is ok (A - superkey), but B -&gt; D is not (B is not superkey, D is non-prime)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d) false; not 3NF =&gt; not BCNF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AP33 part 2 - same as AP42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AP34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PK, A, C, B - 4 columns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11 tuples (1^2 with c1, 3^2 with c2, 1^2 with c3)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AP35 - same as AP30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AP36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D; Query1 returns “C102”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AP37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MA -&gt; ND; NrP -&gt; NP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a) false;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non-primes: {ND}, {NrP}, {NP}, {CI}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keys: {MA, DP}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MA -&gt; ND =&gt; ND depends on a subset of the key {MA, DP} =&gt; MA is not ffd on every key =&gt; not 2NF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b) false; rows 3, 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c) false; not 2NF =&gt; not 3NF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d) true; no repeating attributes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e) false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AP38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a) false; only 2 columns are selected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b) true;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c) false; only 2 columns are selected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d) false; it selects NumeCategorie instead of Pret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e) false; B is true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AP39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a) false; it does cross-product between T and R - normally it needs to check sth like T.ID = R.ID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b) false; it does a natural join between a table of just T.Name and table S - they don't have any common columns =&gt; empty result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c) true; this one applies the projection on the result of the natural joins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d) false; intersection between a column of just names and table S; also there’s no “author” in Teatre * Repertoriu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e) false; C is true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AP40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5 - 4 = 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AP41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"a record r belongs to the R1/R2 if in R1 r is concatenated with every record in R2" =&gt; a Client is in the result if is concatenated with every Movie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AP42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A) 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AP43 - same as AP33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AP44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key = {U, V}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nonprime = {X}, {Y}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 -&gt; Y, X -&gt; Y, X -&gt; U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bc of V -&gt; Y =&gt; Y is not ffd (it depends on a subset of a key - V) =&gt; not 2NF =&gt; remove it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AP45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"a candidate can take several exams with the same car and same cop" =&gt; (candidate, car, cop) is not unique =&gt; cannot be key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“a candidate can take just one exam on a day” =&gt; (candidate, date) is unique =&gt; can be key =&gt; anything that contains (candidate, date) can also be key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AP46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no, because B = 4 determines both D = 3 and D = 2 (rows 2, 3)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AP47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yes;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(A, B) = (1, 1) only determines (D, E) = (2, 2) (rows 1, 2)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(A, B) = (2, 2) .. (D, E) = (2, 2) (row 3)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(A, B) = (3, 4) .. (D, E) = (4, 5) (rows 4, 5)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AP48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 - though B also looks ok ??; not A bc not 1NF (repetitive)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AP49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A) false; k will never be &gt; n/2 =&gt; doesn’t work for numbers that would be put in the second half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B) true; basic binary search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C) false; can end up with infinite loop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D) true; also binary search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E) false; j + anything goes past n from the start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AP50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n1 = 5 * n =&gt; n1 = 80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n2 = 1 + log2(n) + 1 + 2 + 4 + 8 + 16 + .. x^2 &lt;= n =&gt; n2 = 36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AP51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C) ?false; it does compute that mirror, but only as a partial result and it does not return it or anything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D) false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E) true; multiples of 10 cannot be palindromes, bc 0 cannot be a leading digit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AP52</w:t>
      </w:r>
    </w:p>
    <w:p w:rsidR="00000000" w:rsidDel="00000000" w:rsidP="00000000" w:rsidRDefault="00000000" w:rsidRPr="00000000" w14:paraId="00000164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Bubblesort in increasing order; those 3 lines inside the if ⇔ swap; the p is useless tho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AP53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A) false; n = 6 (20 in base 3), m = 8 (22 in base 3) =&gt; k = -1 =&gt; returns false, but it should have returned true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B) false; n = 6, m = 8 =&gt; k = -1 =&gt; returns false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C) true; the opposite of 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D) true; k doesn’t change if the crt digits are equal; if n = m =&gt; the crt digits are always equal =&gt; k remains 0 =&gt; returns true; the question doesn’t say anything about </w:t>
      </w:r>
      <w:r w:rsidDel="00000000" w:rsidR="00000000" w:rsidRPr="00000000">
        <w:rPr>
          <w:i w:val="1"/>
          <w:rtl w:val="0"/>
        </w:rPr>
        <w:t xml:space="preserve">returning false if the condition is not satisfied</w:t>
      </w:r>
      <w:r w:rsidDel="00000000" w:rsidR="00000000" w:rsidRPr="00000000">
        <w:rPr>
          <w:rtl w:val="0"/>
        </w:rPr>
        <w:t xml:space="preserve">, like A-C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AP54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AP55</w:t>
      </w:r>
    </w:p>
    <w:p w:rsidR="00000000" w:rsidDel="00000000" w:rsidP="00000000" w:rsidRDefault="00000000" w:rsidRPr="00000000" w14:paraId="00000170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Determines the “peak” of the mountain sequence ⇔ the maximum number in the array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AP56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A; tho I can’t really see the code, but it’s the one that compares plants[j] to plants[ind] s.t. ind becomes the index of the minimum in that range (it’s selection sort)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AP57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B::f - because A.f() is virtual; if we remove that, it prints A::f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AP58</w:t>
      </w:r>
    </w:p>
    <w:p w:rsidR="00000000" w:rsidDel="00000000" w:rsidP="00000000" w:rsidRDefault="00000000" w:rsidRPr="00000000" w14:paraId="0000017A">
      <w:pPr>
        <w:rPr/>
      </w:pPr>
      <w:sdt>
        <w:sdtPr>
          <w:tag w:val="goog_rdk_7"/>
        </w:sdtPr>
        <w:sdtContent>
          <w:del w:author="Octav Vaida" w:id="0" w:date="2024-06-27T17:05:59Z">
            <w:r w:rsidDel="00000000" w:rsidR="00000000" w:rsidRPr="00000000">
              <w:rPr>
                <w:rtl w:val="0"/>
              </w:rPr>
              <w:delText xml:space="preserve">C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AP59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B* b = new D(new B())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AP60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B; there’s an extra call to the copy constructor when calling functionA(A a) - in order for “a” to be passed as value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AP61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A) false; Shape is abstract, so is Polygon =&gt; cannot be instantiated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B) true;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C) false; a Square can be instantiated if we comment out lines 1 and 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D) false;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AP62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C; for x[1] it only enters cook() from Pizza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AP63 - same as AP59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POCU1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A; 6 - 1 = 5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POCU2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 - if the for was only up to n / 2, it would have reversed the array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POCU3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 is candidate key (only one not in a right-hand side of any dep)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A) false; C -&gt; AD is ok; AC -&gt; E is ok; E -&gt; B is not ok (E is not superkey and B is non-prime)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B) false; not 3NF =&gt; not BCNF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C) false; D, E are true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D) true; no repetitive atts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E) true; the only key is made of 1 attr =&gt; no subsets =&gt; every non-prime is ffd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POCU4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A) true; speed is protected in the diagram, but private in the implementation =&gt; the implementation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match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B) true; Helicopter implements FlyBehaviour, but does not implement the fly() method (no args) =&gt; Helicopter is abstract =&gt; can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implemented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C) true;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D) false; there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an association between the 2 classes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POCU5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 - the virtual from class A is “trasmitted” all the way to class C, so the method is binded at runtime =&gt; it is executed as if from a C object;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POCU6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A) false; inner join ON id spectacol = id locatie, makes no sense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B) true; we need the no. of shows from every location on every date =&gt; we group by location and date; HOWEVER, in order to select an attr, we need it in group by =&gt; we also need the name in group by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C) false; ^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D) false; inner join ON id spectacol = id locatie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POCU7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  <w:t xml:space="preserve">C???; linked hash set preserves the insertion order; tree set orders the elements naturally (in increasing order); </w:t>
      </w:r>
      <w:r w:rsidDel="00000000" w:rsidR="00000000" w:rsidRPr="00000000">
        <w:rPr>
          <w:b w:val="1"/>
          <w:rtl w:val="0"/>
        </w:rPr>
        <w:t xml:space="preserve">???hash set apparently does not guarantee order, although we can probably assume the insertion order???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POCU8</w:t>
      </w:r>
    </w:p>
    <w:p w:rsidR="00000000" w:rsidDel="00000000" w:rsidP="00000000" w:rsidRDefault="00000000" w:rsidRPr="00000000" w14:paraId="000001AE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D; the query is only executed when needed ⇔ when calling .ToList() on it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POCU9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A; C; 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POCU10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B; 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POCU11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POCU12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(assume we need to show the dates + the max value, cause the latter is not specified)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B) false; sum(*) would also sum the Date column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C) false; we need max, so &gt;= ALL instead of ANY from the start (but also sum instead of count, see D)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D) false; using count(*) we get the date when the most orders were made (the date that appears the most has the highest count), not the date with the most ordered pieces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POCU13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POCU14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helpful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 - there’s no </w:t>
      </w:r>
      <w:r w:rsidDel="00000000" w:rsidR="00000000" w:rsidRPr="00000000">
        <w:rPr>
          <w:i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so the binding is done at compile time =&gt; it will attempt to call area() from Shape (which doesn’t have one), then Square =&gt; area from square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b - shape doesn’t have a concrete area(), so it’s just the one from square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 - again no </w:t>
      </w:r>
      <w:r w:rsidDel="00000000" w:rsidR="00000000" w:rsidRPr="00000000">
        <w:rPr>
          <w:i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=&gt; area from square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 - type rectangle, value rectangle =&gt; area from rectangle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POCU15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B) 80 - when doing aggregate(distinct ..), NULL is ignored =&gt; distinct returns just {3, 4}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POCU16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POCU17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 - compiling error because Rectangle is abstract =&gt; cannot declare obj of that type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POCU18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A) true; all DataNasterii are unique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B) false; age 29 (rows 4, 5) determines different salaries (2200, 2500)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C) true; java determines only 2200, php only 2500, c# only 3000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D) false; Toma -&gt; both Ana and Ioan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E) true; all (Nume, Prenume) are unique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POCU19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C;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helpful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the custom del will have 3 methods inside it: Hello (which prints that “Hello”), the anonymous one which receives x as arg (which </w:t>
      </w:r>
      <w:r w:rsidDel="00000000" w:rsidR="00000000" w:rsidRPr="00000000">
        <w:rPr>
          <w:u w:val="single"/>
          <w:rtl w:val="0"/>
        </w:rPr>
        <w:t xml:space="preserve">does not print anything</w:t>
      </w:r>
      <w:r w:rsidDel="00000000" w:rsidR="00000000" w:rsidRPr="00000000">
        <w:rPr>
          <w:rtl w:val="0"/>
        </w:rPr>
        <w:t xml:space="preserve">), then Goodbye, which prints the “Goodbye” and its return value = “Goodbye John” (“John” is the argument)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POCU20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A) false; a ticket motive cannot be "plangere" and "informatii" simultaneously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B) false; disjunction instead of conjunction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C) false; union instead of intersection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D) true;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POCU21</w:t>
      </w:r>
    </w:p>
    <w:p w:rsidR="00000000" w:rsidDel="00000000" w:rsidP="00000000" w:rsidRDefault="00000000" w:rsidRPr="00000000" w14:paraId="000001E5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D; cc1.getInstance() creates a new (non-null) instance inside cc1 and attributes it to cc2 ⇔ cc2 = new CC(); cc2 itself is not null, but the instance inside it still is;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Print cc1: instance is not null =&gt; “CC object” + cc2.toString() = “CC object” + “null”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Print cc2: “null”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Subiect 2019 EN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PKs = PID, ProcID, (PacientID, ProcedureID, Date, DoctorLName, DoctorFName)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FK = PacientID - PID, ProcedureID - ProcID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Date of birth -&gt; age; (doctorLName, doctorFName) -&gt; doctorSpeciality; (doctorLName, doctorFName) -&gt; doctorSeniority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a) yes; doctor speciality and seniority depend on doctor last name and first name, which is a subset of a key =&gt; they are not ffd =&gt; not 2NF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b) no;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c) yes; for age -&gt; date of birth, age is not superkey, dob is not prime =&gt; not 3NF;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d) no;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e) no;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SELECT LastName, FirstName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FROM PMR INNER JOIN PACIENTS ON PacientID = PID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WHERE DS = “Radiology”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SELECT LastName, FirstName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FROM PMR INNER JOIN PACIENTS ON PacientID = PID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WHERE DS = “Cardiology”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SELECT PMR.DoctorSpeciality as Speciality, COUNT(*) as NumberOfProcedures, SUM(P.Price) as AmountOfMoney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FROM PMR INNER JOIN Procedures P ON P.ProcID = PMR.ProcedureID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GROUP BY PMR.DoctorSpeciality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WHERE SUM(P.Price) &gt;= ALL (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SELECT SUM(P.Price)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FROM PMR INNER JOIN Procedures P ON P.ProcID = PMR.ProcedureID</w:t>
      </w:r>
    </w:p>
    <w:p w:rsidR="00000000" w:rsidDel="00000000" w:rsidP="00000000" w:rsidRDefault="00000000" w:rsidRPr="00000000" w14:paraId="00000207">
      <w:pPr>
        <w:ind w:firstLine="720"/>
        <w:rPr/>
      </w:pPr>
      <w:r w:rsidDel="00000000" w:rsidR="00000000" w:rsidRPr="00000000">
        <w:rPr>
          <w:rtl w:val="0"/>
        </w:rPr>
        <w:t xml:space="preserve">GROUP BY PMR.DoctorSpeciality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28926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907" l="0" r="0" t="190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92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for (int i = 0; i &lt; 3; i++)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if (fork() == 0)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printf("child proc\n");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print("parent proc\n");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wait(0);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d) when called from process p, waits for ANY child process of p to finish; returns -1 in case of error (ex. no children to wait on), returns child PID (&gt; 0) on success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a) -n = non empty string; -d = exists and is directory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grep -v inverts the selection (select non-matching); grep -q does not print anything (quiet)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a.text is created; it contains the text from “a”, without the lines that start with “apples”; same for “b”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“Error: x.txt”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b.text is created, like ^, but without “pears”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b) the command “file” prints the file type (ex. “text file”); the output of this command is passed through a pipe (“|”) to a grep which selects all lines that don’t match that file type, without printing anything to the console; if the grep finds sth =&gt; the if condition is true =&gt; lines 6, 7 are executed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c) the $2 is no longer interpreted as the second command line argument =&gt; the sed does nothing; if we want to preserve that interpretation, add single quotes around $2 too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d) the program gets stuck in an infinite loop whenever the current cl argument is not a directory; in this example, the first cl argument is not a directory =&gt; the program remains stuck there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2018 EN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PKs = (TID), (PID), (T1ID, T2ID, Date)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FKs = TeamID -&gt; TID; Team1ID -&gt; TID; Team2ID -&gt; TID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Country -&gt; continent;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Stadium -&gt; no. of seats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Stadium -&gt; city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Stadium -&gt; country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a) yes; continent (non prime) depends on country (not a superkey) =&gt; not 3NF;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b) no;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c) yes; for ex. city (non prime) depends on stadium (not a superkey) =&gt; not 3NF;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d) no;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FROM Teams T INNER JOIN Players P ON TID = TeamID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WHERE T.Continent = “Asia” AND P.NumberOfMatches &gt; 100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SELECT T.Country, COUNT(*) as NoMatches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FROM Teams T INNER JOIN Matches M ON (TID IN (TeamID1, TeamID2))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GROUP BY TID, T.Country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a) K child processes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b) nothing is printed; the (only) child process gets stuck when opening the pipe for reading, because nobody opened it for writing on the other side “</w:t>
      </w:r>
      <w:r w:rsidDel="00000000" w:rsidR="00000000" w:rsidRPr="00000000">
        <w:rPr>
          <w:i w:val="1"/>
          <w:rtl w:val="0"/>
        </w:rPr>
        <w:t xml:space="preserve">if the FIFO is opened for reading, the process will "block" until some other process opens it for writing. This action works vice-versa as well. If this behavior is undesirable, the O_NONBLOCK flag can be used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c) prints “x” and “y” in any order; bc now there are 2 processes, each with its own reading / writing fifos, they no longer get stuck and send to each other the values “x” and “y”, which get printed; after the fifos are closed, the child processes are killed; we can’t determine the order in which they are printed; theoretically both will try to write to / read from each other at the same time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e) nothing; there’s a deadlock; C1 attempts to open “p” for reading; C2 attempts to open “q” for reading; both get stuck waiting for the other proc to open sth for writing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2017 EN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a) 1 parent and 1 child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Result:\n - P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exam  passed\n - C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c) 15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d) the child process will remain stuck trying to read from the pipe (line 7); the parent will also wait for the child to finish (line 21) =&gt; deadlock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e) child proc is stuck^; but now the parent no longer waits on it =&gt; the parent proc finishes =&gt; its pipe end is closed automatically =&gt; child gets unstuck =&gt; it finishes as well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a) 0; it checks whether the name + path of a file is the same as a folder’s, which cannot happen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b) a list of all the files (with their paths) inside the crt dir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c) a list of all the directories (with their paths) inside the crt dir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d) the name of a file from the list $f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e) the name of a directory from the list $d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Venues(VID, Name, Address)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Movies(MID, Title, Year)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Genres(GID, Name, Desc)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MovieGenreRelation(MID, GID)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Actors(AID, Name)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MovieActorRelation(MID, AID)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Screenings(SID, VID, DateTime, MID)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SoldTickets(SID, RowNr, SeatNr)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No func dep lol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SELECT V.Name, V.Address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FROM Venues V INNER JOIN Screenings S ON S.VID = V.VID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WHERE “comedy” IN (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SELECT G.Name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FROM Genre G INNER JOIN MovieGenreRelation MGR ON MGR.GID = G.GID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WHERE MGR.MID = S.MID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SELECT V.Name, V.Address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FROM Venues V INNER JOIN Screenings S ON S.VID = V.VID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WHERE “drama” IN (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 xml:space="preserve">SELECT G.Name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FROM Genre G INNER JOIN MovieGenreRelation MGR ON MGR.GID = G.GID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WHERE MGR.MID = S.MID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SELECT COUNT(*) AS TicketsSold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FROM SoldTickets ST INNER JOIN Screenings S ON S.SID = ST.SID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INNER JOIN MovieActorRelation MAR ON MAR.MID = S.MID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GROUP BY ST.SID, ST. RowNr, ST.SeatNr -- PK for ST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WHERE S.VID = (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 xml:space="preserve">SELECT VID</w:t>
        <w:br w:type="textWrapping"/>
        <w:tab/>
        <w:t xml:space="preserve">FROM Venues V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WHERE V.Name = “Piata Unirii”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) AND MAR.AID = (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SELECT AID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 xml:space="preserve">FROM Actors A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 xml:space="preserve">WHERE A.Name = “Alain Delon”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SELECT M.Title, M.Year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FROM Movies M INNER JOIN Screenings S ON S.MID = M.MID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INNER JOIN SoldTickets ST ON ST.SID = S.SID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GROUP BY M.MID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WHERE COUNT(*) &gt;= ALL (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FROM Movies M INNER JOIN Screenings S ON S.MID = M.MID</w:t>
      </w:r>
    </w:p>
    <w:p w:rsidR="00000000" w:rsidDel="00000000" w:rsidP="00000000" w:rsidRDefault="00000000" w:rsidRPr="00000000" w14:paraId="00000289">
      <w:pPr>
        <w:ind w:firstLine="720"/>
        <w:rPr/>
      </w:pPr>
      <w:r w:rsidDel="00000000" w:rsidR="00000000" w:rsidRPr="00000000">
        <w:rPr>
          <w:rtl w:val="0"/>
        </w:rPr>
        <w:t xml:space="preserve">INNER JOIN SoldTickets ST ON ST.SID = S.SID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2016 EN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Tourists (TID, Name, Email, CityCode, CountryCode)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Accommodation (AID, Name, CityCode, CountryCode, TypeCode, Stars, Rating, Price)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City (Code, Name)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Country (Code, Name)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Type (Code, Name)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Booking (TID, AID, StartDate, Nights)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SELECT T.Name, T.Email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FROM Tourists T INNER JOIN Booking B ON B.TID = T.TID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INNER JOIN Accommodation A ON A.AID = B.AID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WHERE A.Rating &gt; 9 AND T.Name = “pension”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SELECT T.Name, T.Email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FROM Tourists T INNER JOIN Booking B ON B.TID = T.TID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INNER JOIN Accommodation A ON A.AID = B.AID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WHERE A.Rating &lt; 9 AND T.Name = “hotel” AND A.Stars = 3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SELECT COUNT(*)</w:t>
        <w:br w:type="textWrapping"/>
        <w:t xml:space="preserve">FROM Booking B INNER JOIN Tourists T ON T.TID = B.TID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INNER JOIN Accommodation A ON A.AID = B.AID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INNER JOIN City C1 ON C1.Code = T.CityCode -- tourist city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INNER JOIN City C2 ON C2.Code = A.CityCode -- accommodation city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WHERE B.StartDate = 2015 AND C1.Name = “Cluj” AND C2.Name = “Paris” AND A.Stars = 5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SELECT A.Name, C.Name, T.Name, A.Stars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FROM Accommodation A INNER JOIN City C ON A.CityCode = C.Code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INNER JOIN Type T ON A.TypeCode = T.Code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INNER JOIN Bookings B ON B.AID = A.AID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GROUP BY A.AID, A.Name, C.Name, T.Name, A.Stars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WHERE COUNT(*) &gt;= ALL (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 xml:space="preserve">SELECT COUNT(*)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FROM Booking B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WHERE B.AID = A.AID AND B.StartDate &gt;= 2017 -- assume we are in 2022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a) it matches the lines that contain at least 1 digit and nothing else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b) it will wait for input from stdin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c) “cut -c1” only gets the first char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New file: “a” {abc aa}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New file: “f3.nr” {74}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New file: “b” {b2}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Prints n = 3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d) abc bcd cde def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De la germana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DB1_1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E Nr -- first part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e1 2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e2 1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e3 1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E Nr -- second part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e1 4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e2 4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e3 4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=&gt; result = first part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DB1_2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1 Lufthansa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2 Wizzair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It determines the companies with the most flights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AP1_1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8 2 4 3 7 6 5 1 9 2 1 6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AP2_1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The program doesn’t compile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Line 1 - Shape is abstract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Line 2 - Polygon is abstract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Line 3 - creates a Square instance with length = 5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Line 4 - prints “”Polygon:Square 25”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AP2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new D(new B());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b is an obj of type D; f() is virtual in B =&gt; it is dynamically binded =&gt; b-&gt;f() is called as if from a D obj;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BD2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“An employee cannot have 2 reservations at the same time” =&gt; (employee, date) - unique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“A client cannot have 2 reservations at the same time” =&gt; (client ,date) - unique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Obvs (employee, client, date) - unique</w:t>
      </w:r>
    </w:p>
    <w:p w:rsidR="00000000" w:rsidDel="00000000" w:rsidP="00000000" w:rsidRDefault="00000000" w:rsidRPr="00000000" w14:paraId="000002E4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“Candidate key” = set of atts that uniquely determine the tuples in a table ⇔ any unique set of atts can be a candidate key =&gt; all 3 can be candidate keys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SO2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a) true; fork returns -1 &lt; 0 if the child cannot be created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b) true; the child does not exist =&gt; only the parent can enter that if branch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BD1</w:t>
      </w:r>
    </w:p>
    <w:p w:rsidR="00000000" w:rsidDel="00000000" w:rsidP="00000000" w:rsidRDefault="00000000" w:rsidRPr="00000000" w14:paraId="000002EB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Yes; Q2 does a cross join + condition on PasID and CAID ⇔ condition join (inner join);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Nume in (“lufthansa”, “wizzair”) ⇔ nume = lufthansa or nume = wizzair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DB1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1 - 3 = -2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SO1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a) false; maybe there are no cl argos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b) false; the output of the while loop is printed to a file “f”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OS1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a) false; ex. “15” is not found bc it has to start with a minus and to have a decimal point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b) false; ex. “-15” is not found bc it does not have a decimal point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AP1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“][)(}{” - the no. of opening / closing parentheses for each type is ok, but their order is not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OS2 - same as SO2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tutorialsteacher.com/csharp/csharp-delegat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n7.org/linux/man-pages/man2/wait.2.html" TargetMode="External"/><Relationship Id="rId8" Type="http://schemas.openxmlformats.org/officeDocument/2006/relationships/hyperlink" Target="https://docs.microsoft.com/en-us/dotnet/csharp/programming-guide/classes-and-structs/knowing-when-to-use-override-and-new-keywor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/4D75PIvAtS7vchuCiT/X+ympg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